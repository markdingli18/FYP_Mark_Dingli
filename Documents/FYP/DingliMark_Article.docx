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3C87AF" w14:textId="0A17BA08" w:rsidR="005C526C" w:rsidRPr="00150F52" w:rsidRDefault="00852234" w:rsidP="00CA4007">
      <w:pPr>
        <w:jc w:val="both"/>
        <w:rPr>
          <w:rFonts w:ascii="Lato" w:hAnsi="Lato"/>
          <w:sz w:val="24"/>
          <w:szCs w:val="24"/>
        </w:rPr>
      </w:pPr>
      <w:r w:rsidRPr="00150F52">
        <w:rPr>
          <w:rFonts w:ascii="Lato" w:hAnsi="Lato"/>
          <w:sz w:val="24"/>
          <w:szCs w:val="24"/>
        </w:rPr>
        <w:t xml:space="preserve">Sea surface debris, particularly </w:t>
      </w:r>
      <w:r w:rsidR="00251111" w:rsidRPr="00150F52">
        <w:rPr>
          <w:rFonts w:ascii="Lato" w:hAnsi="Lato"/>
          <w:sz w:val="24"/>
          <w:szCs w:val="24"/>
        </w:rPr>
        <w:t>around</w:t>
      </w:r>
      <w:r w:rsidRPr="00150F52">
        <w:rPr>
          <w:rFonts w:ascii="Lato" w:hAnsi="Lato"/>
          <w:sz w:val="24"/>
          <w:szCs w:val="24"/>
        </w:rPr>
        <w:t xml:space="preserve"> the coastal waters of Malta, presents </w:t>
      </w:r>
      <w:r w:rsidR="00BA4DF3" w:rsidRPr="00150F52">
        <w:rPr>
          <w:rFonts w:ascii="Lato" w:hAnsi="Lato"/>
          <w:sz w:val="24"/>
          <w:szCs w:val="24"/>
        </w:rPr>
        <w:t>numerous</w:t>
      </w:r>
      <w:r w:rsidRPr="00150F52">
        <w:rPr>
          <w:rFonts w:ascii="Lato" w:hAnsi="Lato"/>
          <w:sz w:val="24"/>
          <w:szCs w:val="24"/>
        </w:rPr>
        <w:t xml:space="preserve"> ecological and environmental challenges that negatively affect both marine ecosystems and human activities. </w:t>
      </w:r>
      <w:r w:rsidR="00FC6233">
        <w:rPr>
          <w:rFonts w:ascii="Lato" w:hAnsi="Lato"/>
          <w:sz w:val="24"/>
          <w:szCs w:val="24"/>
        </w:rPr>
        <w:t xml:space="preserve">This is exacerbated by the </w:t>
      </w:r>
      <w:r w:rsidR="00E47C29" w:rsidRPr="00150F52">
        <w:rPr>
          <w:rFonts w:ascii="Lato" w:hAnsi="Lato"/>
          <w:sz w:val="24"/>
          <w:szCs w:val="24"/>
        </w:rPr>
        <w:t xml:space="preserve">absence of an effective system </w:t>
      </w:r>
      <w:r w:rsidR="003C33AD" w:rsidRPr="00150F52">
        <w:rPr>
          <w:rFonts w:ascii="Lato" w:hAnsi="Lato"/>
          <w:sz w:val="24"/>
          <w:szCs w:val="24"/>
        </w:rPr>
        <w:t>that can</w:t>
      </w:r>
      <w:r w:rsidR="00E47C29" w:rsidRPr="00150F52">
        <w:rPr>
          <w:rFonts w:ascii="Lato" w:hAnsi="Lato"/>
          <w:sz w:val="24"/>
          <w:szCs w:val="24"/>
        </w:rPr>
        <w:t xml:space="preserve"> predict </w:t>
      </w:r>
      <w:r w:rsidR="006F74FC">
        <w:rPr>
          <w:rFonts w:ascii="Lato" w:hAnsi="Lato"/>
          <w:sz w:val="24"/>
          <w:szCs w:val="24"/>
        </w:rPr>
        <w:t>th</w:t>
      </w:r>
      <w:r w:rsidR="004A09F1">
        <w:rPr>
          <w:rFonts w:ascii="Lato" w:hAnsi="Lato"/>
          <w:sz w:val="24"/>
          <w:szCs w:val="24"/>
        </w:rPr>
        <w:t>eir</w:t>
      </w:r>
      <w:r w:rsidR="006F74FC" w:rsidRPr="00150F52">
        <w:rPr>
          <w:rFonts w:ascii="Lato" w:hAnsi="Lato"/>
          <w:sz w:val="24"/>
          <w:szCs w:val="24"/>
        </w:rPr>
        <w:t xml:space="preserve"> </w:t>
      </w:r>
      <w:r w:rsidR="00E47C29" w:rsidRPr="00150F52">
        <w:rPr>
          <w:rFonts w:ascii="Lato" w:hAnsi="Lato"/>
          <w:sz w:val="24"/>
          <w:szCs w:val="24"/>
        </w:rPr>
        <w:t>movement</w:t>
      </w:r>
      <w:ins w:id="0" w:author="Mark Dingli" w:date="2024-03-28T13:23:00Z" w16du:dateUtc="2024-03-28T12:23:00Z">
        <w:r w:rsidR="006300F6">
          <w:rPr>
            <w:rFonts w:ascii="Lato" w:hAnsi="Lato"/>
            <w:sz w:val="24"/>
            <w:szCs w:val="24"/>
          </w:rPr>
          <w:t>,</w:t>
        </w:r>
      </w:ins>
      <w:r w:rsidR="00E47C29" w:rsidRPr="00150F52">
        <w:rPr>
          <w:rFonts w:ascii="Lato" w:hAnsi="Lato"/>
          <w:sz w:val="24"/>
          <w:szCs w:val="24"/>
        </w:rPr>
        <w:t xml:space="preserve"> </w:t>
      </w:r>
      <w:r w:rsidR="00C55EAB" w:rsidRPr="00150F52">
        <w:rPr>
          <w:rFonts w:ascii="Lato" w:hAnsi="Lato"/>
          <w:sz w:val="24"/>
          <w:szCs w:val="24"/>
        </w:rPr>
        <w:t xml:space="preserve">making it more challenging to </w:t>
      </w:r>
      <w:r w:rsidR="002E39B4">
        <w:rPr>
          <w:rFonts w:ascii="Lato" w:hAnsi="Lato"/>
          <w:sz w:val="24"/>
          <w:szCs w:val="24"/>
        </w:rPr>
        <w:t xml:space="preserve">address and </w:t>
      </w:r>
      <w:r w:rsidR="00C55EAB" w:rsidRPr="00150F52">
        <w:rPr>
          <w:rFonts w:ascii="Lato" w:hAnsi="Lato"/>
          <w:sz w:val="24"/>
          <w:szCs w:val="24"/>
        </w:rPr>
        <w:t xml:space="preserve">mitigate </w:t>
      </w:r>
      <w:r w:rsidR="003F7481" w:rsidRPr="00150F52">
        <w:rPr>
          <w:rFonts w:ascii="Lato" w:hAnsi="Lato"/>
          <w:sz w:val="24"/>
          <w:szCs w:val="24"/>
        </w:rPr>
        <w:t>this issue effectively</w:t>
      </w:r>
      <w:r w:rsidR="00C55EAB" w:rsidRPr="00150F52">
        <w:rPr>
          <w:rFonts w:ascii="Lato" w:hAnsi="Lato"/>
          <w:sz w:val="24"/>
          <w:szCs w:val="24"/>
        </w:rPr>
        <w:t>.</w:t>
      </w:r>
    </w:p>
    <w:p w14:paraId="4876246B" w14:textId="3CF72851" w:rsidR="006E61EC" w:rsidRPr="00150F52" w:rsidRDefault="00AA5F36" w:rsidP="00CA4007">
      <w:pPr>
        <w:jc w:val="both"/>
        <w:rPr>
          <w:rFonts w:ascii="Lato" w:hAnsi="Lato"/>
          <w:sz w:val="24"/>
          <w:szCs w:val="24"/>
        </w:rPr>
      </w:pPr>
      <w:r w:rsidRPr="00150F52">
        <w:rPr>
          <w:rFonts w:ascii="Lato" w:hAnsi="Lato"/>
          <w:sz w:val="24"/>
          <w:szCs w:val="24"/>
        </w:rPr>
        <w:t xml:space="preserve">The </w:t>
      </w:r>
      <w:r w:rsidR="00FC6233">
        <w:rPr>
          <w:rFonts w:ascii="Lato" w:hAnsi="Lato"/>
          <w:sz w:val="24"/>
          <w:szCs w:val="24"/>
        </w:rPr>
        <w:t xml:space="preserve">primary </w:t>
      </w:r>
      <w:r w:rsidRPr="00150F52">
        <w:rPr>
          <w:rFonts w:ascii="Lato" w:hAnsi="Lato"/>
          <w:sz w:val="24"/>
          <w:szCs w:val="24"/>
        </w:rPr>
        <w:t xml:space="preserve">objective of this </w:t>
      </w:r>
      <w:r w:rsidR="00107A2F" w:rsidRPr="00150F52">
        <w:rPr>
          <w:rFonts w:ascii="Lato" w:hAnsi="Lato"/>
          <w:sz w:val="24"/>
          <w:szCs w:val="24"/>
        </w:rPr>
        <w:t>project</w:t>
      </w:r>
      <w:r w:rsidRPr="00150F52">
        <w:rPr>
          <w:rFonts w:ascii="Lato" w:hAnsi="Lato"/>
          <w:sz w:val="24"/>
          <w:szCs w:val="24"/>
        </w:rPr>
        <w:t xml:space="preserve"> </w:t>
      </w:r>
      <w:r w:rsidR="008D6144">
        <w:rPr>
          <w:rFonts w:ascii="Lato" w:hAnsi="Lato"/>
          <w:sz w:val="24"/>
          <w:szCs w:val="24"/>
        </w:rPr>
        <w:t>was</w:t>
      </w:r>
      <w:r w:rsidR="00965D2C" w:rsidRPr="00150F52">
        <w:rPr>
          <w:rFonts w:ascii="Lato" w:hAnsi="Lato"/>
          <w:sz w:val="24"/>
          <w:szCs w:val="24"/>
        </w:rPr>
        <w:t xml:space="preserve"> </w:t>
      </w:r>
      <w:r w:rsidRPr="00150F52">
        <w:rPr>
          <w:rFonts w:ascii="Lato" w:hAnsi="Lato"/>
          <w:sz w:val="24"/>
          <w:szCs w:val="24"/>
        </w:rPr>
        <w:t xml:space="preserve">to </w:t>
      </w:r>
      <w:r w:rsidR="001D4F47" w:rsidRPr="00150F52">
        <w:rPr>
          <w:rFonts w:ascii="Lato" w:hAnsi="Lato"/>
          <w:sz w:val="24"/>
          <w:szCs w:val="24"/>
        </w:rPr>
        <w:t>create</w:t>
      </w:r>
      <w:r w:rsidRPr="00150F52">
        <w:rPr>
          <w:rFonts w:ascii="Lato" w:hAnsi="Lato"/>
          <w:sz w:val="24"/>
          <w:szCs w:val="24"/>
        </w:rPr>
        <w:t xml:space="preserve"> a forecasting </w:t>
      </w:r>
      <w:r w:rsidR="00965D2C">
        <w:rPr>
          <w:rFonts w:ascii="Lato" w:hAnsi="Lato"/>
          <w:sz w:val="24"/>
          <w:szCs w:val="24"/>
        </w:rPr>
        <w:t>s</w:t>
      </w:r>
      <w:r w:rsidR="00945757">
        <w:rPr>
          <w:rFonts w:ascii="Lato" w:hAnsi="Lato"/>
          <w:sz w:val="24"/>
          <w:szCs w:val="24"/>
        </w:rPr>
        <w:t xml:space="preserve">ystem that can predict </w:t>
      </w:r>
      <w:r w:rsidR="00790C44" w:rsidRPr="00150F52">
        <w:rPr>
          <w:rFonts w:ascii="Lato" w:hAnsi="Lato"/>
          <w:sz w:val="24"/>
          <w:szCs w:val="24"/>
        </w:rPr>
        <w:t>disper</w:t>
      </w:r>
      <w:r w:rsidR="001D3134" w:rsidRPr="00150F52">
        <w:rPr>
          <w:rFonts w:ascii="Lato" w:hAnsi="Lato"/>
          <w:sz w:val="24"/>
          <w:szCs w:val="24"/>
        </w:rPr>
        <w:t>s</w:t>
      </w:r>
      <w:r w:rsidR="00790C44" w:rsidRPr="00150F52">
        <w:rPr>
          <w:rFonts w:ascii="Lato" w:hAnsi="Lato"/>
          <w:sz w:val="24"/>
          <w:szCs w:val="24"/>
        </w:rPr>
        <w:t>ion</w:t>
      </w:r>
      <w:r w:rsidRPr="00150F52">
        <w:rPr>
          <w:rFonts w:ascii="Lato" w:hAnsi="Lato"/>
          <w:sz w:val="24"/>
          <w:szCs w:val="24"/>
        </w:rPr>
        <w:t xml:space="preserve"> patterns of sea surface debris </w:t>
      </w:r>
      <w:r w:rsidR="00CF624C" w:rsidRPr="00150F52">
        <w:rPr>
          <w:rFonts w:ascii="Lato" w:hAnsi="Lato"/>
          <w:sz w:val="24"/>
          <w:szCs w:val="24"/>
        </w:rPr>
        <w:t>around</w:t>
      </w:r>
      <w:r w:rsidRPr="00150F52">
        <w:rPr>
          <w:rFonts w:ascii="Lato" w:hAnsi="Lato"/>
          <w:sz w:val="24"/>
          <w:szCs w:val="24"/>
        </w:rPr>
        <w:t xml:space="preserve"> </w:t>
      </w:r>
      <w:r w:rsidR="002D11A6">
        <w:rPr>
          <w:rFonts w:ascii="Lato" w:hAnsi="Lato"/>
          <w:sz w:val="24"/>
          <w:szCs w:val="24"/>
        </w:rPr>
        <w:t>Maltese</w:t>
      </w:r>
      <w:r w:rsidRPr="00150F52">
        <w:rPr>
          <w:rFonts w:ascii="Lato" w:hAnsi="Lato"/>
          <w:sz w:val="24"/>
          <w:szCs w:val="24"/>
        </w:rPr>
        <w:t xml:space="preserve"> coastal waters. </w:t>
      </w:r>
      <w:r w:rsidR="00AA1FDA">
        <w:rPr>
          <w:rFonts w:ascii="Lato" w:hAnsi="Lato"/>
          <w:sz w:val="24"/>
          <w:szCs w:val="24"/>
        </w:rPr>
        <w:t>Our</w:t>
      </w:r>
      <w:r w:rsidR="00AA1FDA" w:rsidRPr="0044647A">
        <w:rPr>
          <w:rFonts w:ascii="Lato" w:hAnsi="Lato"/>
          <w:sz w:val="24"/>
          <w:szCs w:val="24"/>
        </w:rPr>
        <w:t xml:space="preserve"> </w:t>
      </w:r>
      <w:r w:rsidR="0044647A" w:rsidRPr="0044647A">
        <w:rPr>
          <w:rFonts w:ascii="Lato" w:hAnsi="Lato"/>
          <w:sz w:val="24"/>
          <w:szCs w:val="24"/>
        </w:rPr>
        <w:t xml:space="preserve">pipeline </w:t>
      </w:r>
      <w:r w:rsidR="00AA1FDA">
        <w:rPr>
          <w:rFonts w:ascii="Lato" w:hAnsi="Lato"/>
          <w:sz w:val="24"/>
          <w:szCs w:val="24"/>
        </w:rPr>
        <w:t xml:space="preserve">uses </w:t>
      </w:r>
      <w:r w:rsidR="0044647A" w:rsidRPr="0044647A">
        <w:rPr>
          <w:rFonts w:ascii="Lato" w:hAnsi="Lato"/>
          <w:sz w:val="24"/>
          <w:szCs w:val="24"/>
        </w:rPr>
        <w:t xml:space="preserve">historical sea surface current data to predict future conditions while also having the ability to visualise the </w:t>
      </w:r>
      <w:r w:rsidR="00332CC6">
        <w:rPr>
          <w:rFonts w:ascii="Lato" w:hAnsi="Lato"/>
          <w:sz w:val="24"/>
          <w:szCs w:val="24"/>
        </w:rPr>
        <w:t xml:space="preserve">movement of </w:t>
      </w:r>
      <w:r w:rsidR="00BD601B">
        <w:rPr>
          <w:rFonts w:ascii="Lato" w:hAnsi="Lato"/>
          <w:sz w:val="24"/>
          <w:szCs w:val="24"/>
        </w:rPr>
        <w:t>debris</w:t>
      </w:r>
      <w:r w:rsidR="0044647A" w:rsidRPr="0044647A">
        <w:rPr>
          <w:rFonts w:ascii="Lato" w:hAnsi="Lato"/>
          <w:sz w:val="24"/>
          <w:szCs w:val="24"/>
        </w:rPr>
        <w:t>.</w:t>
      </w:r>
      <w:r w:rsidR="0044647A">
        <w:rPr>
          <w:rFonts w:ascii="Lato" w:hAnsi="Lato"/>
          <w:sz w:val="24"/>
          <w:szCs w:val="24"/>
        </w:rPr>
        <w:t xml:space="preserve"> </w:t>
      </w:r>
      <w:r w:rsidRPr="00150F52">
        <w:rPr>
          <w:rFonts w:ascii="Lato" w:hAnsi="Lato"/>
          <w:sz w:val="24"/>
          <w:szCs w:val="24"/>
        </w:rPr>
        <w:t xml:space="preserve">This </w:t>
      </w:r>
      <w:r w:rsidR="00D82F0D">
        <w:rPr>
          <w:rFonts w:ascii="Lato" w:hAnsi="Lato"/>
          <w:sz w:val="24"/>
          <w:szCs w:val="24"/>
        </w:rPr>
        <w:t>allows us</w:t>
      </w:r>
      <w:r w:rsidR="00D82F0D" w:rsidRPr="00150F52">
        <w:rPr>
          <w:rFonts w:ascii="Lato" w:hAnsi="Lato"/>
          <w:sz w:val="24"/>
          <w:szCs w:val="24"/>
        </w:rPr>
        <w:t xml:space="preserve"> </w:t>
      </w:r>
      <w:r w:rsidR="00230203" w:rsidRPr="00150F52">
        <w:rPr>
          <w:rFonts w:ascii="Lato" w:hAnsi="Lato"/>
          <w:sz w:val="24"/>
          <w:szCs w:val="24"/>
        </w:rPr>
        <w:t>to</w:t>
      </w:r>
      <w:r w:rsidRPr="00150F52">
        <w:rPr>
          <w:rFonts w:ascii="Lato" w:hAnsi="Lato"/>
          <w:sz w:val="24"/>
          <w:szCs w:val="24"/>
        </w:rPr>
        <w:t xml:space="preserve"> enhance our understanding of </w:t>
      </w:r>
      <w:r w:rsidR="00332CC6">
        <w:rPr>
          <w:rFonts w:ascii="Lato" w:hAnsi="Lato"/>
          <w:sz w:val="24"/>
          <w:szCs w:val="24"/>
        </w:rPr>
        <w:t>such</w:t>
      </w:r>
      <w:r w:rsidR="006F4878">
        <w:rPr>
          <w:rFonts w:ascii="Lato" w:hAnsi="Lato"/>
          <w:sz w:val="24"/>
          <w:szCs w:val="24"/>
        </w:rPr>
        <w:t xml:space="preserve"> </w:t>
      </w:r>
      <w:r w:rsidRPr="00150F52">
        <w:rPr>
          <w:rFonts w:ascii="Lato" w:hAnsi="Lato"/>
          <w:sz w:val="24"/>
          <w:szCs w:val="24"/>
        </w:rPr>
        <w:t>patterns</w:t>
      </w:r>
      <w:ins w:id="1" w:author="Mark Dingli" w:date="2024-03-28T13:31:00Z" w16du:dateUtc="2024-03-28T12:31:00Z">
        <w:r w:rsidR="000E61C5">
          <w:rPr>
            <w:rFonts w:ascii="Lato" w:hAnsi="Lato"/>
            <w:sz w:val="24"/>
            <w:szCs w:val="24"/>
          </w:rPr>
          <w:t>,</w:t>
        </w:r>
      </w:ins>
      <w:r w:rsidR="00D52229" w:rsidRPr="00150F52">
        <w:rPr>
          <w:rFonts w:ascii="Lato" w:hAnsi="Lato"/>
          <w:sz w:val="24"/>
          <w:szCs w:val="24"/>
        </w:rPr>
        <w:t xml:space="preserve"> </w:t>
      </w:r>
      <w:r w:rsidR="009C4960">
        <w:rPr>
          <w:rFonts w:ascii="Lato" w:hAnsi="Lato"/>
          <w:sz w:val="24"/>
          <w:szCs w:val="24"/>
        </w:rPr>
        <w:t>helping</w:t>
      </w:r>
      <w:r w:rsidR="006C5DD5">
        <w:rPr>
          <w:rFonts w:ascii="Lato" w:hAnsi="Lato"/>
          <w:sz w:val="24"/>
          <w:szCs w:val="24"/>
        </w:rPr>
        <w:t xml:space="preserve"> us make </w:t>
      </w:r>
      <w:r w:rsidR="00C3537D">
        <w:rPr>
          <w:rFonts w:ascii="Lato" w:hAnsi="Lato"/>
          <w:sz w:val="24"/>
          <w:szCs w:val="24"/>
        </w:rPr>
        <w:t>more informed</w:t>
      </w:r>
      <w:r w:rsidR="005968AD" w:rsidRPr="00150F52">
        <w:rPr>
          <w:rFonts w:ascii="Lato" w:hAnsi="Lato"/>
          <w:sz w:val="24"/>
          <w:szCs w:val="24"/>
        </w:rPr>
        <w:t xml:space="preserve"> </w:t>
      </w:r>
      <w:r w:rsidR="00D52229" w:rsidRPr="00150F52">
        <w:rPr>
          <w:rFonts w:ascii="Lato" w:hAnsi="Lato"/>
          <w:sz w:val="24"/>
          <w:szCs w:val="24"/>
        </w:rPr>
        <w:t xml:space="preserve">decisions </w:t>
      </w:r>
      <w:r w:rsidR="00B5798D">
        <w:rPr>
          <w:rFonts w:ascii="Lato" w:hAnsi="Lato"/>
          <w:sz w:val="24"/>
          <w:szCs w:val="24"/>
        </w:rPr>
        <w:t>about our environment</w:t>
      </w:r>
      <w:r w:rsidR="006F4878">
        <w:rPr>
          <w:rFonts w:ascii="Lato" w:hAnsi="Lato"/>
          <w:sz w:val="24"/>
          <w:szCs w:val="24"/>
        </w:rPr>
        <w:t xml:space="preserve"> and our </w:t>
      </w:r>
      <w:r w:rsidR="003A3090">
        <w:rPr>
          <w:rFonts w:ascii="Lato" w:hAnsi="Lato"/>
          <w:sz w:val="24"/>
          <w:szCs w:val="24"/>
        </w:rPr>
        <w:t>effect on it</w:t>
      </w:r>
      <w:r w:rsidR="00A23441" w:rsidRPr="00150F52">
        <w:rPr>
          <w:rFonts w:ascii="Lato" w:hAnsi="Lato"/>
          <w:sz w:val="24"/>
          <w:szCs w:val="24"/>
        </w:rPr>
        <w:t>.</w:t>
      </w:r>
    </w:p>
    <w:p w14:paraId="64E1F034" w14:textId="0142A754" w:rsidR="00E16596" w:rsidRDefault="00DC79CF" w:rsidP="00DC79CF">
      <w:pPr>
        <w:jc w:val="both"/>
        <w:rPr>
          <w:rFonts w:ascii="Lato" w:hAnsi="Lato"/>
          <w:sz w:val="24"/>
          <w:szCs w:val="24"/>
        </w:rPr>
      </w:pPr>
      <w:r w:rsidRPr="00150F52">
        <w:rPr>
          <w:rFonts w:ascii="Lato" w:hAnsi="Lato"/>
          <w:sz w:val="24"/>
          <w:szCs w:val="24"/>
        </w:rPr>
        <w:t xml:space="preserve">To achieve this, </w:t>
      </w:r>
      <w:r w:rsidR="008D6144">
        <w:rPr>
          <w:rFonts w:ascii="Lato" w:hAnsi="Lato"/>
          <w:sz w:val="24"/>
          <w:szCs w:val="24"/>
        </w:rPr>
        <w:t xml:space="preserve">we developed a </w:t>
      </w:r>
      <w:r w:rsidRPr="00150F52">
        <w:rPr>
          <w:rFonts w:ascii="Lato" w:hAnsi="Lato"/>
          <w:sz w:val="24"/>
          <w:szCs w:val="24"/>
        </w:rPr>
        <w:t xml:space="preserve">comprehensive </w:t>
      </w:r>
      <w:r w:rsidR="008D6144">
        <w:rPr>
          <w:rFonts w:ascii="Lato" w:hAnsi="Lato"/>
          <w:sz w:val="24"/>
          <w:szCs w:val="24"/>
        </w:rPr>
        <w:t xml:space="preserve">machine learning and </w:t>
      </w:r>
      <w:r w:rsidR="00A22DE8">
        <w:rPr>
          <w:rFonts w:ascii="Lato" w:hAnsi="Lato"/>
          <w:sz w:val="24"/>
          <w:szCs w:val="24"/>
        </w:rPr>
        <w:t xml:space="preserve">physics-based </w:t>
      </w:r>
      <w:r w:rsidRPr="00150F52">
        <w:rPr>
          <w:rFonts w:ascii="Lato" w:hAnsi="Lato"/>
          <w:sz w:val="24"/>
          <w:szCs w:val="24"/>
        </w:rPr>
        <w:t>pipeline. Th</w:t>
      </w:r>
      <w:r w:rsidR="003D39ED">
        <w:rPr>
          <w:rFonts w:ascii="Lato" w:hAnsi="Lato"/>
          <w:sz w:val="24"/>
          <w:szCs w:val="24"/>
        </w:rPr>
        <w:t>is</w:t>
      </w:r>
      <w:r w:rsidRPr="00150F52">
        <w:rPr>
          <w:rFonts w:ascii="Lato" w:hAnsi="Lato"/>
          <w:sz w:val="24"/>
          <w:szCs w:val="24"/>
        </w:rPr>
        <w:t xml:space="preserve"> pipeline </w:t>
      </w:r>
      <w:r w:rsidR="007B1EE3" w:rsidRPr="00150F52">
        <w:rPr>
          <w:rFonts w:ascii="Lato" w:hAnsi="Lato"/>
          <w:sz w:val="24"/>
          <w:szCs w:val="24"/>
        </w:rPr>
        <w:t>starts by</w:t>
      </w:r>
      <w:r w:rsidRPr="00150F52">
        <w:rPr>
          <w:rFonts w:ascii="Lato" w:hAnsi="Lato"/>
          <w:sz w:val="24"/>
          <w:szCs w:val="24"/>
        </w:rPr>
        <w:t xml:space="preserve"> </w:t>
      </w:r>
      <w:r w:rsidR="006A74E2" w:rsidRPr="00150F52">
        <w:rPr>
          <w:rFonts w:ascii="Lato" w:hAnsi="Lato"/>
          <w:sz w:val="24"/>
          <w:szCs w:val="24"/>
        </w:rPr>
        <w:t xml:space="preserve">selecting a specific area of interest within the Maltese coastal waters </w:t>
      </w:r>
      <w:r w:rsidR="004817A7" w:rsidRPr="00150F52">
        <w:rPr>
          <w:rFonts w:ascii="Lato" w:hAnsi="Lato"/>
          <w:sz w:val="24"/>
          <w:szCs w:val="24"/>
        </w:rPr>
        <w:t xml:space="preserve">as seen in </w:t>
      </w:r>
      <w:r w:rsidR="006A74E2" w:rsidRPr="00150F52">
        <w:rPr>
          <w:rFonts w:ascii="Lato" w:hAnsi="Lato"/>
          <w:i/>
          <w:iCs/>
          <w:sz w:val="24"/>
          <w:szCs w:val="24"/>
        </w:rPr>
        <w:t>Figure 1</w:t>
      </w:r>
      <w:r w:rsidR="00C148FE" w:rsidRPr="00150F52">
        <w:rPr>
          <w:rFonts w:ascii="Lato" w:hAnsi="Lato"/>
          <w:sz w:val="24"/>
          <w:szCs w:val="24"/>
        </w:rPr>
        <w:t>. The next step is to</w:t>
      </w:r>
      <w:r w:rsidR="006A74E2" w:rsidRPr="00150F52">
        <w:rPr>
          <w:rFonts w:ascii="Lato" w:hAnsi="Lato"/>
          <w:sz w:val="24"/>
          <w:szCs w:val="24"/>
        </w:rPr>
        <w:t xml:space="preserve"> </w:t>
      </w:r>
      <w:r w:rsidR="006151C9" w:rsidRPr="00150F52">
        <w:rPr>
          <w:rFonts w:ascii="Lato" w:hAnsi="Lato"/>
          <w:sz w:val="24"/>
          <w:szCs w:val="24"/>
        </w:rPr>
        <w:t>preprocess</w:t>
      </w:r>
      <w:r w:rsidR="003E6156" w:rsidRPr="00150F52">
        <w:rPr>
          <w:rFonts w:ascii="Lato" w:hAnsi="Lato"/>
          <w:sz w:val="24"/>
          <w:szCs w:val="24"/>
        </w:rPr>
        <w:t xml:space="preserve"> </w:t>
      </w:r>
      <w:r w:rsidR="006A74E2" w:rsidRPr="00150F52">
        <w:rPr>
          <w:rFonts w:ascii="Lato" w:hAnsi="Lato"/>
          <w:sz w:val="24"/>
          <w:szCs w:val="24"/>
        </w:rPr>
        <w:t>the</w:t>
      </w:r>
      <w:r w:rsidRPr="00150F52">
        <w:rPr>
          <w:rFonts w:ascii="Lato" w:hAnsi="Lato"/>
          <w:sz w:val="24"/>
          <w:szCs w:val="24"/>
        </w:rPr>
        <w:t xml:space="preserve"> historical sea surface current</w:t>
      </w:r>
      <w:r w:rsidR="006A74E2" w:rsidRPr="00150F52">
        <w:rPr>
          <w:rFonts w:ascii="Lato" w:hAnsi="Lato"/>
          <w:sz w:val="24"/>
          <w:szCs w:val="24"/>
        </w:rPr>
        <w:t>s</w:t>
      </w:r>
      <w:r w:rsidRPr="00150F52">
        <w:rPr>
          <w:rFonts w:ascii="Lato" w:hAnsi="Lato"/>
          <w:sz w:val="24"/>
          <w:szCs w:val="24"/>
        </w:rPr>
        <w:t xml:space="preserve"> data</w:t>
      </w:r>
      <w:r w:rsidR="00B512B7">
        <w:rPr>
          <w:rFonts w:ascii="Lato" w:hAnsi="Lato"/>
          <w:sz w:val="24"/>
          <w:szCs w:val="24"/>
        </w:rPr>
        <w:t>; f</w:t>
      </w:r>
      <w:r w:rsidRPr="00150F52">
        <w:rPr>
          <w:rFonts w:ascii="Lato" w:hAnsi="Lato"/>
          <w:sz w:val="24"/>
          <w:szCs w:val="24"/>
        </w:rPr>
        <w:t xml:space="preserve">or each point within this </w:t>
      </w:r>
      <w:r w:rsidR="002B76CF" w:rsidRPr="00150F52">
        <w:rPr>
          <w:rFonts w:ascii="Lato" w:hAnsi="Lato"/>
          <w:sz w:val="24"/>
          <w:szCs w:val="24"/>
        </w:rPr>
        <w:t>selected area</w:t>
      </w:r>
      <w:r w:rsidRPr="00150F52">
        <w:rPr>
          <w:rFonts w:ascii="Lato" w:hAnsi="Lato"/>
          <w:sz w:val="24"/>
          <w:szCs w:val="24"/>
        </w:rPr>
        <w:t xml:space="preserve">, </w:t>
      </w:r>
      <w:r w:rsidR="00240197">
        <w:rPr>
          <w:rFonts w:ascii="Lato" w:hAnsi="Lato"/>
          <w:sz w:val="24"/>
          <w:szCs w:val="24"/>
        </w:rPr>
        <w:t xml:space="preserve">both </w:t>
      </w:r>
      <w:r w:rsidR="0007204F">
        <w:rPr>
          <w:rFonts w:ascii="Lato" w:hAnsi="Lato"/>
          <w:sz w:val="24"/>
          <w:szCs w:val="24"/>
        </w:rPr>
        <w:t>LSTM</w:t>
      </w:r>
      <w:r w:rsidR="00240197">
        <w:rPr>
          <w:rFonts w:ascii="Lato" w:hAnsi="Lato"/>
          <w:sz w:val="24"/>
          <w:szCs w:val="24"/>
        </w:rPr>
        <w:t xml:space="preserve"> and GRU </w:t>
      </w:r>
      <w:r w:rsidRPr="00150F52">
        <w:rPr>
          <w:rFonts w:ascii="Lato" w:hAnsi="Lato"/>
          <w:sz w:val="24"/>
          <w:szCs w:val="24"/>
        </w:rPr>
        <w:t>models</w:t>
      </w:r>
      <w:r w:rsidR="002B76CF" w:rsidRPr="00150F52">
        <w:rPr>
          <w:rFonts w:ascii="Lato" w:hAnsi="Lato"/>
          <w:sz w:val="24"/>
          <w:szCs w:val="24"/>
        </w:rPr>
        <w:t xml:space="preserve"> </w:t>
      </w:r>
      <w:r w:rsidRPr="00150F52">
        <w:rPr>
          <w:rFonts w:ascii="Lato" w:hAnsi="Lato"/>
          <w:sz w:val="24"/>
          <w:szCs w:val="24"/>
        </w:rPr>
        <w:t xml:space="preserve">were trained </w:t>
      </w:r>
      <w:r w:rsidR="002B76CF" w:rsidRPr="00150F52">
        <w:rPr>
          <w:rFonts w:ascii="Lato" w:hAnsi="Lato"/>
          <w:sz w:val="24"/>
          <w:szCs w:val="24"/>
        </w:rPr>
        <w:t xml:space="preserve">to </w:t>
      </w:r>
      <w:r w:rsidR="00E134E0" w:rsidRPr="00150F52">
        <w:rPr>
          <w:rFonts w:ascii="Lato" w:hAnsi="Lato"/>
          <w:sz w:val="24"/>
          <w:szCs w:val="24"/>
        </w:rPr>
        <w:t>predict</w:t>
      </w:r>
      <w:r w:rsidRPr="00150F52">
        <w:rPr>
          <w:rFonts w:ascii="Lato" w:hAnsi="Lato"/>
          <w:sz w:val="24"/>
          <w:szCs w:val="24"/>
        </w:rPr>
        <w:t xml:space="preserve"> the </w:t>
      </w:r>
      <w:r w:rsidR="002B76CF" w:rsidRPr="00150F52">
        <w:rPr>
          <w:rFonts w:ascii="Lato" w:hAnsi="Lato"/>
          <w:sz w:val="24"/>
          <w:szCs w:val="24"/>
        </w:rPr>
        <w:t>next</w:t>
      </w:r>
      <w:r w:rsidRPr="00150F52">
        <w:rPr>
          <w:rFonts w:ascii="Lato" w:hAnsi="Lato"/>
          <w:sz w:val="24"/>
          <w:szCs w:val="24"/>
        </w:rPr>
        <w:t xml:space="preserve"> 24 hours of sea surface currents.</w:t>
      </w:r>
      <w:r w:rsidR="00BE3AE5" w:rsidRPr="00150F52">
        <w:rPr>
          <w:rFonts w:ascii="Lato" w:hAnsi="Lato"/>
          <w:sz w:val="24"/>
          <w:szCs w:val="24"/>
        </w:rPr>
        <w:t xml:space="preserve"> </w:t>
      </w:r>
      <w:r w:rsidR="00240197">
        <w:rPr>
          <w:rFonts w:ascii="Lato" w:hAnsi="Lato"/>
          <w:sz w:val="24"/>
          <w:szCs w:val="24"/>
        </w:rPr>
        <w:t>We compared both models to determine the most effective one.</w:t>
      </w:r>
    </w:p>
    <w:p w14:paraId="0556666B" w14:textId="1CC864FC" w:rsidR="00F2466F" w:rsidRDefault="00DC79CF" w:rsidP="00DC79CF">
      <w:pPr>
        <w:jc w:val="both"/>
        <w:rPr>
          <w:rFonts w:ascii="Lato" w:hAnsi="Lato"/>
          <w:sz w:val="24"/>
          <w:szCs w:val="24"/>
        </w:rPr>
      </w:pPr>
      <w:r w:rsidRPr="00150F52">
        <w:rPr>
          <w:rFonts w:ascii="Lato" w:hAnsi="Lato"/>
          <w:sz w:val="24"/>
          <w:szCs w:val="24"/>
        </w:rPr>
        <w:t xml:space="preserve">These predictions were </w:t>
      </w:r>
      <w:r w:rsidR="00C33F8D">
        <w:rPr>
          <w:rFonts w:ascii="Lato" w:hAnsi="Lato"/>
          <w:sz w:val="24"/>
          <w:szCs w:val="24"/>
        </w:rPr>
        <w:t>fed into a Lagrangian model</w:t>
      </w:r>
      <w:r w:rsidR="00C33F8D" w:rsidRPr="00150F52">
        <w:rPr>
          <w:rFonts w:ascii="Lato" w:hAnsi="Lato"/>
          <w:sz w:val="24"/>
          <w:szCs w:val="24"/>
        </w:rPr>
        <w:t xml:space="preserve"> </w:t>
      </w:r>
      <w:r w:rsidRPr="00150F52">
        <w:rPr>
          <w:rFonts w:ascii="Lato" w:hAnsi="Lato"/>
          <w:sz w:val="24"/>
          <w:szCs w:val="24"/>
        </w:rPr>
        <w:t xml:space="preserve">to simulate </w:t>
      </w:r>
      <w:r w:rsidR="005A7151" w:rsidRPr="00150F52">
        <w:rPr>
          <w:rFonts w:ascii="Lato" w:hAnsi="Lato"/>
          <w:sz w:val="24"/>
          <w:szCs w:val="24"/>
        </w:rPr>
        <w:t xml:space="preserve">and visualise </w:t>
      </w:r>
      <w:r w:rsidRPr="00150F52">
        <w:rPr>
          <w:rFonts w:ascii="Lato" w:hAnsi="Lato"/>
          <w:sz w:val="24"/>
          <w:szCs w:val="24"/>
        </w:rPr>
        <w:t xml:space="preserve">the movement of </w:t>
      </w:r>
      <w:r w:rsidR="007D5320" w:rsidRPr="00150F52">
        <w:rPr>
          <w:rFonts w:ascii="Lato" w:hAnsi="Lato"/>
          <w:sz w:val="24"/>
          <w:szCs w:val="24"/>
        </w:rPr>
        <w:t>surface</w:t>
      </w:r>
      <w:r w:rsidRPr="00150F52">
        <w:rPr>
          <w:rFonts w:ascii="Lato" w:hAnsi="Lato"/>
          <w:sz w:val="24"/>
          <w:szCs w:val="24"/>
        </w:rPr>
        <w:t xml:space="preserve"> debris. </w:t>
      </w:r>
      <w:r w:rsidR="006D151E">
        <w:rPr>
          <w:rFonts w:ascii="Lato" w:hAnsi="Lato"/>
          <w:sz w:val="24"/>
          <w:szCs w:val="24"/>
        </w:rPr>
        <w:t>An example visualisation</w:t>
      </w:r>
      <w:r w:rsidR="00F2466F" w:rsidRPr="00150F52">
        <w:rPr>
          <w:rFonts w:ascii="Lato" w:hAnsi="Lato"/>
          <w:sz w:val="24"/>
          <w:szCs w:val="24"/>
        </w:rPr>
        <w:t>, show</w:t>
      </w:r>
      <w:r w:rsidR="006D151E">
        <w:rPr>
          <w:rFonts w:ascii="Lato" w:hAnsi="Lato"/>
          <w:sz w:val="24"/>
          <w:szCs w:val="24"/>
        </w:rPr>
        <w:t>ing</w:t>
      </w:r>
      <w:r w:rsidR="00F2466F" w:rsidRPr="00150F52">
        <w:rPr>
          <w:rFonts w:ascii="Lato" w:hAnsi="Lato"/>
          <w:sz w:val="24"/>
          <w:szCs w:val="24"/>
        </w:rPr>
        <w:t xml:space="preserve"> the initial and final locations of surface debris after 24 hours, </w:t>
      </w:r>
      <w:r w:rsidR="006D151E">
        <w:rPr>
          <w:rFonts w:ascii="Lato" w:hAnsi="Lato"/>
          <w:sz w:val="24"/>
          <w:szCs w:val="24"/>
        </w:rPr>
        <w:t xml:space="preserve">can be seen </w:t>
      </w:r>
      <w:r w:rsidR="00F2466F" w:rsidRPr="00150F52">
        <w:rPr>
          <w:rFonts w:ascii="Lato" w:hAnsi="Lato"/>
          <w:sz w:val="24"/>
          <w:szCs w:val="24"/>
        </w:rPr>
        <w:t xml:space="preserve">in </w:t>
      </w:r>
      <w:r w:rsidR="00F2466F" w:rsidRPr="00150F52">
        <w:rPr>
          <w:rFonts w:ascii="Lato" w:hAnsi="Lato"/>
          <w:i/>
          <w:iCs/>
          <w:sz w:val="24"/>
          <w:szCs w:val="24"/>
        </w:rPr>
        <w:t>Figure 2</w:t>
      </w:r>
      <w:r w:rsidR="00F2466F" w:rsidRPr="00150F52">
        <w:rPr>
          <w:rFonts w:ascii="Lato" w:hAnsi="Lato"/>
          <w:sz w:val="24"/>
          <w:szCs w:val="24"/>
        </w:rPr>
        <w:t>.</w:t>
      </w:r>
    </w:p>
    <w:p w14:paraId="14971E7D" w14:textId="2ECC3914" w:rsidR="003B2E85" w:rsidRPr="00150F52" w:rsidRDefault="00610CA2" w:rsidP="001A2C06">
      <w:pPr>
        <w:jc w:val="both"/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>While</w:t>
      </w:r>
      <w:del w:id="2" w:author="Mark Dingli" w:date="2024-03-28T13:27:00Z" w16du:dateUtc="2024-03-28T12:27:00Z">
        <w:r w:rsidR="001A28A2" w:rsidRPr="00150F52" w:rsidDel="00F579DF">
          <w:rPr>
            <w:rFonts w:ascii="Lato" w:hAnsi="Lato"/>
            <w:sz w:val="24"/>
            <w:szCs w:val="24"/>
          </w:rPr>
          <w:delText>,</w:delText>
        </w:r>
      </w:del>
      <w:r w:rsidR="001A28A2" w:rsidRPr="00150F52">
        <w:rPr>
          <w:rFonts w:ascii="Lato" w:hAnsi="Lato"/>
          <w:sz w:val="24"/>
          <w:szCs w:val="24"/>
        </w:rPr>
        <w:t xml:space="preserve"> several </w:t>
      </w:r>
      <w:r w:rsidR="001D2E88">
        <w:rPr>
          <w:rFonts w:ascii="Lato" w:hAnsi="Lato"/>
          <w:sz w:val="24"/>
          <w:szCs w:val="24"/>
        </w:rPr>
        <w:t>observations</w:t>
      </w:r>
      <w:r>
        <w:rPr>
          <w:rFonts w:ascii="Lato" w:hAnsi="Lato"/>
          <w:sz w:val="24"/>
          <w:szCs w:val="24"/>
        </w:rPr>
        <w:t xml:space="preserve"> </w:t>
      </w:r>
      <w:r w:rsidR="001A28A2" w:rsidRPr="00150F52">
        <w:rPr>
          <w:rFonts w:ascii="Lato" w:hAnsi="Lato"/>
          <w:sz w:val="24"/>
          <w:szCs w:val="24"/>
        </w:rPr>
        <w:t xml:space="preserve">and challenges </w:t>
      </w:r>
      <w:r w:rsidR="001D2E88">
        <w:rPr>
          <w:rFonts w:ascii="Lato" w:hAnsi="Lato"/>
          <w:sz w:val="24"/>
          <w:szCs w:val="24"/>
        </w:rPr>
        <w:t>were encountered</w:t>
      </w:r>
      <w:r>
        <w:rPr>
          <w:rFonts w:ascii="Lato" w:hAnsi="Lato"/>
          <w:sz w:val="24"/>
          <w:szCs w:val="24"/>
        </w:rPr>
        <w:t xml:space="preserve"> (m</w:t>
      </w:r>
      <w:r w:rsidR="00CA68AC">
        <w:rPr>
          <w:rFonts w:ascii="Lato" w:hAnsi="Lato"/>
          <w:sz w:val="24"/>
          <w:szCs w:val="24"/>
        </w:rPr>
        <w:t>ost</w:t>
      </w:r>
      <w:r w:rsidR="001D2E88" w:rsidRPr="00150F52">
        <w:rPr>
          <w:rFonts w:ascii="Lato" w:hAnsi="Lato"/>
          <w:sz w:val="24"/>
          <w:szCs w:val="24"/>
        </w:rPr>
        <w:t xml:space="preserve"> </w:t>
      </w:r>
      <w:r w:rsidR="001A28A2" w:rsidRPr="00150F52">
        <w:rPr>
          <w:rFonts w:ascii="Lato" w:hAnsi="Lato"/>
          <w:sz w:val="24"/>
          <w:szCs w:val="24"/>
        </w:rPr>
        <w:t>notably</w:t>
      </w:r>
      <w:r w:rsidR="00E804A1">
        <w:rPr>
          <w:rFonts w:ascii="Lato" w:hAnsi="Lato"/>
          <w:sz w:val="24"/>
          <w:szCs w:val="24"/>
        </w:rPr>
        <w:t xml:space="preserve"> concerning</w:t>
      </w:r>
      <w:r w:rsidR="001A28A2" w:rsidRPr="00150F52">
        <w:rPr>
          <w:rFonts w:ascii="Lato" w:hAnsi="Lato"/>
          <w:sz w:val="24"/>
          <w:szCs w:val="24"/>
        </w:rPr>
        <w:t xml:space="preserve"> </w:t>
      </w:r>
      <w:r w:rsidR="001A2C06">
        <w:rPr>
          <w:rFonts w:ascii="Lato" w:hAnsi="Lato"/>
          <w:sz w:val="24"/>
          <w:szCs w:val="24"/>
        </w:rPr>
        <w:t xml:space="preserve">data preprocessing </w:t>
      </w:r>
      <w:r w:rsidR="00F77FF8" w:rsidRPr="00150F52">
        <w:rPr>
          <w:rFonts w:ascii="Lato" w:hAnsi="Lato"/>
          <w:sz w:val="24"/>
          <w:szCs w:val="24"/>
        </w:rPr>
        <w:t xml:space="preserve">and </w:t>
      </w:r>
      <w:r w:rsidR="001A2C06">
        <w:rPr>
          <w:rFonts w:ascii="Lato" w:hAnsi="Lato"/>
          <w:sz w:val="24"/>
          <w:szCs w:val="24"/>
        </w:rPr>
        <w:t>sea surface current</w:t>
      </w:r>
      <w:ins w:id="3" w:author="Mark Dingli" w:date="2024-03-28T13:28:00Z" w16du:dateUtc="2024-03-28T12:28:00Z">
        <w:r w:rsidR="005155E6">
          <w:rPr>
            <w:rFonts w:ascii="Lato" w:hAnsi="Lato"/>
            <w:sz w:val="24"/>
            <w:szCs w:val="24"/>
          </w:rPr>
          <w:t>s</w:t>
        </w:r>
      </w:ins>
      <w:r w:rsidR="001A2C06">
        <w:rPr>
          <w:rFonts w:ascii="Lato" w:hAnsi="Lato"/>
          <w:sz w:val="24"/>
          <w:szCs w:val="24"/>
        </w:rPr>
        <w:t xml:space="preserve"> prediction</w:t>
      </w:r>
      <w:ins w:id="4" w:author="Mark Dingli" w:date="2024-03-28T13:28:00Z" w16du:dateUtc="2024-03-28T12:28:00Z">
        <w:r w:rsidR="00673477">
          <w:rPr>
            <w:rFonts w:ascii="Lato" w:hAnsi="Lato"/>
            <w:sz w:val="24"/>
            <w:szCs w:val="24"/>
          </w:rPr>
          <w:t>s</w:t>
        </w:r>
      </w:ins>
      <w:r w:rsidR="001A2C06">
        <w:rPr>
          <w:rFonts w:ascii="Lato" w:hAnsi="Lato"/>
          <w:sz w:val="24"/>
          <w:szCs w:val="24"/>
        </w:rPr>
        <w:t>), our current</w:t>
      </w:r>
      <w:r w:rsidR="002D1F6C">
        <w:rPr>
          <w:rFonts w:ascii="Lato" w:hAnsi="Lato"/>
          <w:sz w:val="24"/>
          <w:szCs w:val="24"/>
        </w:rPr>
        <w:t xml:space="preserve"> results are showing immense promise.</w:t>
      </w:r>
      <w:r w:rsidR="001C33C6">
        <w:rPr>
          <w:rFonts w:ascii="Lato" w:hAnsi="Lato"/>
          <w:sz w:val="24"/>
          <w:szCs w:val="24"/>
        </w:rPr>
        <w:t xml:space="preserve"> We also propose several improvements to </w:t>
      </w:r>
      <w:r w:rsidR="002C3409">
        <w:rPr>
          <w:rFonts w:ascii="Lato" w:hAnsi="Lato"/>
          <w:sz w:val="24"/>
          <w:szCs w:val="24"/>
        </w:rPr>
        <w:t xml:space="preserve">make our system </w:t>
      </w:r>
      <w:ins w:id="5" w:author="Mark Dingli" w:date="2024-03-28T13:28:00Z" w16du:dateUtc="2024-03-28T12:28:00Z">
        <w:r w:rsidR="00B4376E">
          <w:rPr>
            <w:rFonts w:ascii="Lato" w:hAnsi="Lato"/>
            <w:sz w:val="24"/>
            <w:szCs w:val="24"/>
          </w:rPr>
          <w:t>m</w:t>
        </w:r>
      </w:ins>
      <w:r w:rsidR="002C3409">
        <w:rPr>
          <w:rFonts w:ascii="Lato" w:hAnsi="Lato"/>
          <w:sz w:val="24"/>
          <w:szCs w:val="24"/>
        </w:rPr>
        <w:t>ore robust and effective.</w:t>
      </w:r>
    </w:p>
    <w:p w14:paraId="2CB2DA58" w14:textId="77777777" w:rsidR="003B2E85" w:rsidRPr="00150F52" w:rsidRDefault="003B2E85">
      <w:pPr>
        <w:rPr>
          <w:rFonts w:ascii="Lato" w:hAnsi="Lato"/>
          <w:sz w:val="24"/>
          <w:szCs w:val="24"/>
        </w:rPr>
      </w:pPr>
      <w:r w:rsidRPr="00150F52">
        <w:rPr>
          <w:rFonts w:ascii="Lato" w:hAnsi="Lato"/>
          <w:sz w:val="24"/>
          <w:szCs w:val="24"/>
        </w:rPr>
        <w:br w:type="page"/>
      </w:r>
    </w:p>
    <w:p w14:paraId="67A2207D" w14:textId="57743C3E" w:rsidR="00FB52C4" w:rsidRPr="00BB7222" w:rsidRDefault="00FB52C4" w:rsidP="00FB52C4">
      <w:pPr>
        <w:keepNext/>
        <w:jc w:val="center"/>
        <w:rPr>
          <w:rFonts w:ascii="Lato" w:hAnsi="Lato"/>
        </w:rPr>
      </w:pPr>
    </w:p>
    <w:p w14:paraId="267D7C5E" w14:textId="77777777" w:rsidR="00AA1D1E" w:rsidRDefault="00AA1D1E" w:rsidP="008C758E">
      <w:pPr>
        <w:rPr>
          <w:rFonts w:ascii="Lato" w:hAnsi="Lato"/>
        </w:rPr>
      </w:pPr>
    </w:p>
    <w:p w14:paraId="53209ABF" w14:textId="77777777" w:rsidR="00AA1D1E" w:rsidRDefault="00AA1D1E" w:rsidP="008C758E">
      <w:pPr>
        <w:rPr>
          <w:rFonts w:ascii="Lato" w:hAnsi="Lato"/>
        </w:rPr>
      </w:pPr>
    </w:p>
    <w:p w14:paraId="61925EEC" w14:textId="1C76C410" w:rsidR="00AA1D1E" w:rsidRDefault="00BD7F6F" w:rsidP="008C758E">
      <w:pPr>
        <w:rPr>
          <w:rFonts w:ascii="Lato" w:hAnsi="Lato"/>
        </w:rPr>
      </w:pPr>
      <w:r w:rsidRPr="00BB7222">
        <w:rPr>
          <w:rFonts w:ascii="Lato" w:hAnsi="Lato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353CC48" wp14:editId="3E76B7AC">
            <wp:simplePos x="0" y="0"/>
            <wp:positionH relativeFrom="margin">
              <wp:posOffset>-175895</wp:posOffset>
            </wp:positionH>
            <wp:positionV relativeFrom="margin">
              <wp:posOffset>1255395</wp:posOffset>
            </wp:positionV>
            <wp:extent cx="5934194" cy="5472000"/>
            <wp:effectExtent l="0" t="0" r="0" b="0"/>
            <wp:wrapSquare wrapText="bothSides"/>
            <wp:docPr id="1209485941" name="Picture 1" descr="A map of the countr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485941" name="Picture 1" descr="A map of the country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194" cy="547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79A4A6" w14:textId="77777777" w:rsidR="001D5B47" w:rsidRDefault="001D5B47" w:rsidP="00AA1D1E">
      <w:pPr>
        <w:pStyle w:val="Caption"/>
        <w:jc w:val="center"/>
        <w:rPr>
          <w:rFonts w:ascii="Lato" w:hAnsi="Lato"/>
        </w:rPr>
      </w:pPr>
    </w:p>
    <w:p w14:paraId="475060A5" w14:textId="6CDEBE98" w:rsidR="00AA1D1E" w:rsidRPr="00BB7222" w:rsidRDefault="00AA1D1E" w:rsidP="00AA1D1E">
      <w:pPr>
        <w:pStyle w:val="Caption"/>
        <w:jc w:val="center"/>
        <w:rPr>
          <w:rFonts w:ascii="Lato" w:hAnsi="Lato"/>
        </w:rPr>
      </w:pPr>
      <w:r w:rsidRPr="00BB7222">
        <w:rPr>
          <w:rFonts w:ascii="Lato" w:hAnsi="Lato"/>
        </w:rPr>
        <w:t xml:space="preserve">Figure </w:t>
      </w:r>
      <w:r w:rsidRPr="00BB7222">
        <w:rPr>
          <w:rFonts w:ascii="Lato" w:hAnsi="Lato"/>
        </w:rPr>
        <w:fldChar w:fldCharType="begin"/>
      </w:r>
      <w:r w:rsidRPr="00BB7222">
        <w:rPr>
          <w:rFonts w:ascii="Lato" w:hAnsi="Lato"/>
        </w:rPr>
        <w:instrText xml:space="preserve"> SEQ Figure \* ARABIC </w:instrText>
      </w:r>
      <w:r w:rsidRPr="00BB7222">
        <w:rPr>
          <w:rFonts w:ascii="Lato" w:hAnsi="Lato"/>
        </w:rPr>
        <w:fldChar w:fldCharType="separate"/>
      </w:r>
      <w:r w:rsidR="000D218B">
        <w:rPr>
          <w:rFonts w:ascii="Lato" w:hAnsi="Lato"/>
          <w:noProof/>
        </w:rPr>
        <w:t>1</w:t>
      </w:r>
      <w:r w:rsidRPr="00BB7222">
        <w:rPr>
          <w:rFonts w:ascii="Lato" w:hAnsi="Lato"/>
        </w:rPr>
        <w:fldChar w:fldCharType="end"/>
      </w:r>
      <w:r w:rsidRPr="00BB7222">
        <w:rPr>
          <w:rFonts w:ascii="Lato" w:hAnsi="Lato"/>
        </w:rPr>
        <w:t xml:space="preserve"> - Area </w:t>
      </w:r>
      <w:del w:id="6" w:author="Kristian Guillaumier" w:date="2024-03-28T11:56:00Z">
        <w:r w:rsidRPr="00BB7222" w:rsidDel="00EA02A3">
          <w:rPr>
            <w:rFonts w:ascii="Lato" w:hAnsi="Lato"/>
          </w:rPr>
          <w:delText xml:space="preserve">Boundaries </w:delText>
        </w:r>
      </w:del>
      <w:ins w:id="7" w:author="Kristian Guillaumier" w:date="2024-03-28T11:56:00Z">
        <w:r w:rsidR="00EA02A3">
          <w:rPr>
            <w:rFonts w:ascii="Lato" w:hAnsi="Lato"/>
          </w:rPr>
          <w:t>b</w:t>
        </w:r>
        <w:r w:rsidR="00EA02A3" w:rsidRPr="00BB7222">
          <w:rPr>
            <w:rFonts w:ascii="Lato" w:hAnsi="Lato"/>
          </w:rPr>
          <w:t xml:space="preserve">oundaries </w:t>
        </w:r>
      </w:ins>
      <w:r w:rsidRPr="00BB7222">
        <w:rPr>
          <w:rFonts w:ascii="Lato" w:hAnsi="Lato"/>
        </w:rPr>
        <w:t xml:space="preserve">for the </w:t>
      </w:r>
      <w:del w:id="8" w:author="Kristian Guillaumier" w:date="2024-03-28T11:56:00Z">
        <w:r w:rsidRPr="00BB7222" w:rsidDel="00EA02A3">
          <w:rPr>
            <w:rFonts w:ascii="Lato" w:hAnsi="Lato"/>
          </w:rPr>
          <w:delText>Simulation</w:delText>
        </w:r>
      </w:del>
      <w:ins w:id="9" w:author="Kristian Guillaumier" w:date="2024-03-28T11:56:00Z">
        <w:r w:rsidR="00EA02A3">
          <w:rPr>
            <w:rFonts w:ascii="Lato" w:hAnsi="Lato"/>
          </w:rPr>
          <w:t>s</w:t>
        </w:r>
        <w:r w:rsidR="00EA02A3" w:rsidRPr="00BB7222">
          <w:rPr>
            <w:rFonts w:ascii="Lato" w:hAnsi="Lato"/>
          </w:rPr>
          <w:t>imulation</w:t>
        </w:r>
        <w:r w:rsidR="00EA02A3">
          <w:rPr>
            <w:rFonts w:ascii="Lato" w:hAnsi="Lato"/>
          </w:rPr>
          <w:t>.</w:t>
        </w:r>
      </w:ins>
    </w:p>
    <w:p w14:paraId="1902A84A" w14:textId="54E97D3F" w:rsidR="008C758E" w:rsidRPr="00BB7222" w:rsidRDefault="008C758E" w:rsidP="008C758E">
      <w:pPr>
        <w:rPr>
          <w:rFonts w:ascii="Lato" w:hAnsi="Lato"/>
        </w:rPr>
      </w:pPr>
    </w:p>
    <w:p w14:paraId="5B2D9617" w14:textId="57F98DF1" w:rsidR="00FB52C4" w:rsidRPr="00BB7222" w:rsidRDefault="00FB52C4" w:rsidP="00FB52C4">
      <w:pPr>
        <w:keepNext/>
        <w:jc w:val="center"/>
        <w:rPr>
          <w:rFonts w:ascii="Lato" w:hAnsi="Lato"/>
        </w:rPr>
      </w:pPr>
    </w:p>
    <w:p w14:paraId="3ADF9CA1" w14:textId="77777777" w:rsidR="00C2294B" w:rsidRDefault="00C2294B" w:rsidP="00FB52C4">
      <w:pPr>
        <w:pStyle w:val="Caption"/>
        <w:jc w:val="center"/>
        <w:rPr>
          <w:rFonts w:ascii="Lato" w:hAnsi="Lato"/>
        </w:rPr>
      </w:pPr>
    </w:p>
    <w:p w14:paraId="251D3BD3" w14:textId="77777777" w:rsidR="00C2294B" w:rsidRDefault="00C2294B" w:rsidP="00FB52C4">
      <w:pPr>
        <w:pStyle w:val="Caption"/>
        <w:jc w:val="center"/>
        <w:rPr>
          <w:rFonts w:ascii="Lato" w:hAnsi="Lato"/>
        </w:rPr>
      </w:pPr>
    </w:p>
    <w:p w14:paraId="4D46F03C" w14:textId="77777777" w:rsidR="00C2294B" w:rsidRDefault="00C2294B" w:rsidP="00FB52C4">
      <w:pPr>
        <w:pStyle w:val="Caption"/>
        <w:jc w:val="center"/>
        <w:rPr>
          <w:rFonts w:ascii="Lato" w:hAnsi="Lato"/>
        </w:rPr>
      </w:pPr>
    </w:p>
    <w:p w14:paraId="39F47DE0" w14:textId="7E4E4D23" w:rsidR="00C2294B" w:rsidRDefault="00C2294B" w:rsidP="0039216D">
      <w:pPr>
        <w:pStyle w:val="Caption"/>
        <w:rPr>
          <w:rFonts w:ascii="Lato" w:hAnsi="Lato"/>
        </w:rPr>
      </w:pPr>
    </w:p>
    <w:p w14:paraId="343FC239" w14:textId="77777777" w:rsidR="0039216D" w:rsidRDefault="0039216D" w:rsidP="0039216D">
      <w:pPr>
        <w:rPr>
          <w:rFonts w:ascii="Lato" w:hAnsi="Lato"/>
        </w:rPr>
      </w:pPr>
    </w:p>
    <w:p w14:paraId="0D0AC4B3" w14:textId="77777777" w:rsidR="0039216D" w:rsidRDefault="0039216D" w:rsidP="0039216D">
      <w:pPr>
        <w:rPr>
          <w:rFonts w:ascii="Lato" w:hAnsi="Lato"/>
        </w:rPr>
      </w:pPr>
    </w:p>
    <w:p w14:paraId="7128BF25" w14:textId="1D320248" w:rsidR="0039216D" w:rsidRDefault="0039216D" w:rsidP="0039216D">
      <w:pPr>
        <w:rPr>
          <w:rFonts w:ascii="Lato" w:hAnsi="Lato"/>
        </w:rPr>
      </w:pPr>
    </w:p>
    <w:p w14:paraId="4339F084" w14:textId="228E475E" w:rsidR="0039216D" w:rsidRDefault="00C87628" w:rsidP="0039216D">
      <w:pPr>
        <w:pStyle w:val="Caption"/>
        <w:jc w:val="center"/>
        <w:rPr>
          <w:rFonts w:ascii="Lato" w:hAnsi="Lato"/>
        </w:rPr>
      </w:pPr>
      <w:r w:rsidRPr="00BB7222">
        <w:rPr>
          <w:rFonts w:ascii="Lato" w:hAnsi="Lato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6E7C14B0" wp14:editId="1831B21C">
            <wp:simplePos x="0" y="0"/>
            <wp:positionH relativeFrom="margin">
              <wp:posOffset>-175260</wp:posOffset>
            </wp:positionH>
            <wp:positionV relativeFrom="margin">
              <wp:posOffset>1257300</wp:posOffset>
            </wp:positionV>
            <wp:extent cx="5934075" cy="5471795"/>
            <wp:effectExtent l="0" t="0" r="9525" b="0"/>
            <wp:wrapSquare wrapText="bothSides"/>
            <wp:docPr id="1004040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040016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5471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CCE37C" w14:textId="77777777" w:rsidR="0039216D" w:rsidRDefault="0039216D" w:rsidP="0039216D"/>
    <w:p w14:paraId="60FD3CD2" w14:textId="75FF7CC5" w:rsidR="0039216D" w:rsidRPr="00BB7222" w:rsidDel="00CA6E4C" w:rsidRDefault="0039216D" w:rsidP="0039216D">
      <w:pPr>
        <w:pStyle w:val="Caption"/>
        <w:jc w:val="center"/>
        <w:rPr>
          <w:del w:id="10" w:author="Kristian Guillaumier" w:date="2024-03-28T11:56:00Z"/>
          <w:rFonts w:ascii="Lato" w:hAnsi="Lato"/>
        </w:rPr>
      </w:pPr>
      <w:r w:rsidRPr="00BB7222">
        <w:rPr>
          <w:rFonts w:ascii="Lato" w:hAnsi="Lato"/>
        </w:rPr>
        <w:t xml:space="preserve">Figure </w:t>
      </w:r>
      <w:r w:rsidR="00C87628">
        <w:rPr>
          <w:rFonts w:ascii="Lato" w:hAnsi="Lato"/>
        </w:rPr>
        <w:t>2</w:t>
      </w:r>
      <w:r w:rsidRPr="00BB7222">
        <w:rPr>
          <w:rFonts w:ascii="Lato" w:hAnsi="Lato"/>
        </w:rPr>
        <w:t xml:space="preserve"> - </w:t>
      </w:r>
      <w:r w:rsidR="00C87628" w:rsidRPr="00C87628">
        <w:rPr>
          <w:rFonts w:ascii="Lato" w:hAnsi="Lato"/>
        </w:rPr>
        <w:t xml:space="preserve">Debris </w:t>
      </w:r>
      <w:del w:id="11" w:author="Kristian Guillaumier" w:date="2024-03-28T11:56:00Z">
        <w:r w:rsidR="00C87628" w:rsidRPr="00C87628" w:rsidDel="00EA02A3">
          <w:rPr>
            <w:rFonts w:ascii="Lato" w:hAnsi="Lato"/>
          </w:rPr>
          <w:delText xml:space="preserve">Locations </w:delText>
        </w:r>
      </w:del>
      <w:ins w:id="12" w:author="Kristian Guillaumier" w:date="2024-03-28T11:56:00Z">
        <w:r w:rsidR="00EA02A3">
          <w:rPr>
            <w:rFonts w:ascii="Lato" w:hAnsi="Lato"/>
          </w:rPr>
          <w:t>l</w:t>
        </w:r>
        <w:r w:rsidR="00EA02A3" w:rsidRPr="00C87628">
          <w:rPr>
            <w:rFonts w:ascii="Lato" w:hAnsi="Lato"/>
          </w:rPr>
          <w:t xml:space="preserve">ocations </w:t>
        </w:r>
      </w:ins>
      <w:del w:id="13" w:author="Kristian Guillaumier" w:date="2024-03-28T11:56:00Z">
        <w:r w:rsidR="00C87628" w:rsidRPr="00C87628" w:rsidDel="00EA02A3">
          <w:rPr>
            <w:rFonts w:ascii="Lato" w:hAnsi="Lato"/>
          </w:rPr>
          <w:delText xml:space="preserve">Before </w:delText>
        </w:r>
      </w:del>
      <w:ins w:id="14" w:author="Kristian Guillaumier" w:date="2024-03-28T11:56:00Z">
        <w:r w:rsidR="00EA02A3">
          <w:rPr>
            <w:rFonts w:ascii="Lato" w:hAnsi="Lato"/>
          </w:rPr>
          <w:t>b</w:t>
        </w:r>
        <w:r w:rsidR="00EA02A3" w:rsidRPr="00C87628">
          <w:rPr>
            <w:rFonts w:ascii="Lato" w:hAnsi="Lato"/>
          </w:rPr>
          <w:t xml:space="preserve">efore </w:t>
        </w:r>
      </w:ins>
      <w:r w:rsidR="00C87628" w:rsidRPr="00C87628">
        <w:rPr>
          <w:rFonts w:ascii="Lato" w:hAnsi="Lato"/>
        </w:rPr>
        <w:t xml:space="preserve">and </w:t>
      </w:r>
      <w:ins w:id="15" w:author="Kristian Guillaumier" w:date="2024-03-28T11:56:00Z">
        <w:r w:rsidR="00EA02A3">
          <w:rPr>
            <w:rFonts w:ascii="Lato" w:hAnsi="Lato"/>
          </w:rPr>
          <w:t>a</w:t>
        </w:r>
      </w:ins>
      <w:del w:id="16" w:author="Kristian Guillaumier" w:date="2024-03-28T11:56:00Z">
        <w:r w:rsidR="00C87628" w:rsidRPr="00C87628" w:rsidDel="00EA02A3">
          <w:rPr>
            <w:rFonts w:ascii="Lato" w:hAnsi="Lato"/>
          </w:rPr>
          <w:delText>A</w:delText>
        </w:r>
      </w:del>
      <w:r w:rsidR="00C87628" w:rsidRPr="00C87628">
        <w:rPr>
          <w:rFonts w:ascii="Lato" w:hAnsi="Lato"/>
        </w:rPr>
        <w:t xml:space="preserve">fter 24 </w:t>
      </w:r>
      <w:del w:id="17" w:author="Kristian Guillaumier" w:date="2024-03-28T11:56:00Z">
        <w:r w:rsidR="00C87628" w:rsidRPr="00C87628" w:rsidDel="00CA6E4C">
          <w:rPr>
            <w:rFonts w:ascii="Lato" w:hAnsi="Lato"/>
          </w:rPr>
          <w:delText>hr Simulation</w:delText>
        </w:r>
      </w:del>
    </w:p>
    <w:p w14:paraId="29CE0E09" w14:textId="17243300" w:rsidR="0039216D" w:rsidRPr="0039216D" w:rsidRDefault="00CA6E4C">
      <w:pPr>
        <w:pStyle w:val="Caption"/>
        <w:jc w:val="center"/>
        <w:pPrChange w:id="18" w:author="Kristian Guillaumier" w:date="2024-03-28T11:56:00Z">
          <w:pPr/>
        </w:pPrChange>
      </w:pPr>
      <w:ins w:id="19" w:author="Kristian Guillaumier" w:date="2024-03-28T11:56:00Z">
        <w:r>
          <w:rPr>
            <w:rFonts w:ascii="Lato" w:hAnsi="Lato"/>
          </w:rPr>
          <w:t>hours</w:t>
        </w:r>
        <w:r w:rsidR="00EA02A3">
          <w:rPr>
            <w:rFonts w:ascii="Lato" w:hAnsi="Lato"/>
          </w:rPr>
          <w:t>.</w:t>
        </w:r>
      </w:ins>
    </w:p>
    <w:sectPr w:rsidR="0039216D" w:rsidRPr="003921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Mark Dingli">
    <w15:presenceInfo w15:providerId="AD" w15:userId="S::mark.dingli.21@um.edu.mt::825088eb-f6ad-489f-b9bf-8742f693c1b7"/>
  </w15:person>
  <w15:person w15:author="Kristian Guillaumier">
    <w15:presenceInfo w15:providerId="Windows Live" w15:userId="66b05c9904ff5ce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D58"/>
    <w:rsid w:val="00033EB3"/>
    <w:rsid w:val="0007204F"/>
    <w:rsid w:val="00096209"/>
    <w:rsid w:val="00096B8C"/>
    <w:rsid w:val="000B7928"/>
    <w:rsid w:val="000D218B"/>
    <w:rsid w:val="000D433F"/>
    <w:rsid w:val="000E09F3"/>
    <w:rsid w:val="000E40DB"/>
    <w:rsid w:val="000E61C5"/>
    <w:rsid w:val="0010392A"/>
    <w:rsid w:val="00107A2F"/>
    <w:rsid w:val="00132295"/>
    <w:rsid w:val="00134F5E"/>
    <w:rsid w:val="00136F9D"/>
    <w:rsid w:val="00150B5E"/>
    <w:rsid w:val="00150F52"/>
    <w:rsid w:val="00164243"/>
    <w:rsid w:val="00167754"/>
    <w:rsid w:val="001843DE"/>
    <w:rsid w:val="001A28A2"/>
    <w:rsid w:val="001A2C06"/>
    <w:rsid w:val="001A5397"/>
    <w:rsid w:val="001B6DDF"/>
    <w:rsid w:val="001C33C6"/>
    <w:rsid w:val="001D2E88"/>
    <w:rsid w:val="001D3134"/>
    <w:rsid w:val="001D4F47"/>
    <w:rsid w:val="001D5B47"/>
    <w:rsid w:val="001E67BB"/>
    <w:rsid w:val="00220CF4"/>
    <w:rsid w:val="00226312"/>
    <w:rsid w:val="00230203"/>
    <w:rsid w:val="00240197"/>
    <w:rsid w:val="00246DEF"/>
    <w:rsid w:val="00251111"/>
    <w:rsid w:val="002A4DEA"/>
    <w:rsid w:val="002B2F08"/>
    <w:rsid w:val="002B76CF"/>
    <w:rsid w:val="002C3409"/>
    <w:rsid w:val="002D11A6"/>
    <w:rsid w:val="002D1F6C"/>
    <w:rsid w:val="002D4339"/>
    <w:rsid w:val="002E39B4"/>
    <w:rsid w:val="002F4E01"/>
    <w:rsid w:val="00320CEE"/>
    <w:rsid w:val="00332CC6"/>
    <w:rsid w:val="00333E2C"/>
    <w:rsid w:val="00355154"/>
    <w:rsid w:val="00376067"/>
    <w:rsid w:val="00385B40"/>
    <w:rsid w:val="0039216D"/>
    <w:rsid w:val="003A3090"/>
    <w:rsid w:val="003B2E85"/>
    <w:rsid w:val="003B5346"/>
    <w:rsid w:val="003C290D"/>
    <w:rsid w:val="003C33AD"/>
    <w:rsid w:val="003D39ED"/>
    <w:rsid w:val="003E6156"/>
    <w:rsid w:val="003F7481"/>
    <w:rsid w:val="003F7DC1"/>
    <w:rsid w:val="00405B64"/>
    <w:rsid w:val="00406AFF"/>
    <w:rsid w:val="004076C0"/>
    <w:rsid w:val="00411830"/>
    <w:rsid w:val="004210E1"/>
    <w:rsid w:val="00422257"/>
    <w:rsid w:val="004353F4"/>
    <w:rsid w:val="0044647A"/>
    <w:rsid w:val="00454B40"/>
    <w:rsid w:val="004651B6"/>
    <w:rsid w:val="004817A7"/>
    <w:rsid w:val="004A09F1"/>
    <w:rsid w:val="00507CC9"/>
    <w:rsid w:val="00507D58"/>
    <w:rsid w:val="005155E6"/>
    <w:rsid w:val="00520840"/>
    <w:rsid w:val="00526CA6"/>
    <w:rsid w:val="00536E5C"/>
    <w:rsid w:val="005517B4"/>
    <w:rsid w:val="005659E2"/>
    <w:rsid w:val="005669F7"/>
    <w:rsid w:val="00590274"/>
    <w:rsid w:val="005968AD"/>
    <w:rsid w:val="005A7151"/>
    <w:rsid w:val="005C3132"/>
    <w:rsid w:val="005C526C"/>
    <w:rsid w:val="005D0148"/>
    <w:rsid w:val="005D2B9C"/>
    <w:rsid w:val="005E1B64"/>
    <w:rsid w:val="005E21EA"/>
    <w:rsid w:val="006109B2"/>
    <w:rsid w:val="00610CA2"/>
    <w:rsid w:val="006151C9"/>
    <w:rsid w:val="006300F6"/>
    <w:rsid w:val="00630630"/>
    <w:rsid w:val="00673477"/>
    <w:rsid w:val="006826A1"/>
    <w:rsid w:val="006963E6"/>
    <w:rsid w:val="006A33DE"/>
    <w:rsid w:val="006A74E2"/>
    <w:rsid w:val="006C5DD5"/>
    <w:rsid w:val="006D151E"/>
    <w:rsid w:val="006D190B"/>
    <w:rsid w:val="006E61EC"/>
    <w:rsid w:val="006E6F87"/>
    <w:rsid w:val="006F4878"/>
    <w:rsid w:val="006F74FC"/>
    <w:rsid w:val="00732AE1"/>
    <w:rsid w:val="007453CA"/>
    <w:rsid w:val="0078036D"/>
    <w:rsid w:val="0078232D"/>
    <w:rsid w:val="00790C44"/>
    <w:rsid w:val="00795822"/>
    <w:rsid w:val="007B1EE3"/>
    <w:rsid w:val="007B6998"/>
    <w:rsid w:val="007C65C5"/>
    <w:rsid w:val="007D5320"/>
    <w:rsid w:val="007E522D"/>
    <w:rsid w:val="00813629"/>
    <w:rsid w:val="008160DC"/>
    <w:rsid w:val="00824B0E"/>
    <w:rsid w:val="0083688E"/>
    <w:rsid w:val="00852234"/>
    <w:rsid w:val="00860F6E"/>
    <w:rsid w:val="00863989"/>
    <w:rsid w:val="00865116"/>
    <w:rsid w:val="00895300"/>
    <w:rsid w:val="008977F5"/>
    <w:rsid w:val="008C5E2F"/>
    <w:rsid w:val="008C758E"/>
    <w:rsid w:val="008D11E8"/>
    <w:rsid w:val="008D6144"/>
    <w:rsid w:val="008E453A"/>
    <w:rsid w:val="008F02C5"/>
    <w:rsid w:val="00905077"/>
    <w:rsid w:val="00912787"/>
    <w:rsid w:val="009171FC"/>
    <w:rsid w:val="009428F7"/>
    <w:rsid w:val="00945757"/>
    <w:rsid w:val="00945916"/>
    <w:rsid w:val="00946F21"/>
    <w:rsid w:val="00954E6E"/>
    <w:rsid w:val="00965D2C"/>
    <w:rsid w:val="009A7845"/>
    <w:rsid w:val="009B4A3D"/>
    <w:rsid w:val="009C4960"/>
    <w:rsid w:val="009F6561"/>
    <w:rsid w:val="00A003ED"/>
    <w:rsid w:val="00A03D4B"/>
    <w:rsid w:val="00A22DE8"/>
    <w:rsid w:val="00A23441"/>
    <w:rsid w:val="00A4181C"/>
    <w:rsid w:val="00A462BA"/>
    <w:rsid w:val="00A654D4"/>
    <w:rsid w:val="00A8090C"/>
    <w:rsid w:val="00A9478D"/>
    <w:rsid w:val="00AA1D1E"/>
    <w:rsid w:val="00AA1FDA"/>
    <w:rsid w:val="00AA5A4A"/>
    <w:rsid w:val="00AA5F36"/>
    <w:rsid w:val="00AD0F74"/>
    <w:rsid w:val="00AD2853"/>
    <w:rsid w:val="00AF0CF4"/>
    <w:rsid w:val="00B20EF9"/>
    <w:rsid w:val="00B21A8A"/>
    <w:rsid w:val="00B24B42"/>
    <w:rsid w:val="00B4376E"/>
    <w:rsid w:val="00B512B7"/>
    <w:rsid w:val="00B53FA4"/>
    <w:rsid w:val="00B5798D"/>
    <w:rsid w:val="00BA4DF3"/>
    <w:rsid w:val="00BB15AD"/>
    <w:rsid w:val="00BB7222"/>
    <w:rsid w:val="00BC0FB3"/>
    <w:rsid w:val="00BC3D67"/>
    <w:rsid w:val="00BD601B"/>
    <w:rsid w:val="00BD7F6F"/>
    <w:rsid w:val="00BE3AE5"/>
    <w:rsid w:val="00BE7D17"/>
    <w:rsid w:val="00C06D49"/>
    <w:rsid w:val="00C148FE"/>
    <w:rsid w:val="00C2294B"/>
    <w:rsid w:val="00C33F8D"/>
    <w:rsid w:val="00C3537D"/>
    <w:rsid w:val="00C462CE"/>
    <w:rsid w:val="00C50CE7"/>
    <w:rsid w:val="00C55EAB"/>
    <w:rsid w:val="00C872F5"/>
    <w:rsid w:val="00C87628"/>
    <w:rsid w:val="00C942B1"/>
    <w:rsid w:val="00CA4007"/>
    <w:rsid w:val="00CA68AC"/>
    <w:rsid w:val="00CA6E4C"/>
    <w:rsid w:val="00CB7FAF"/>
    <w:rsid w:val="00CC2D15"/>
    <w:rsid w:val="00CF624C"/>
    <w:rsid w:val="00CF7458"/>
    <w:rsid w:val="00D01E62"/>
    <w:rsid w:val="00D0223C"/>
    <w:rsid w:val="00D16AC9"/>
    <w:rsid w:val="00D237A8"/>
    <w:rsid w:val="00D24E17"/>
    <w:rsid w:val="00D50E89"/>
    <w:rsid w:val="00D52229"/>
    <w:rsid w:val="00D62275"/>
    <w:rsid w:val="00D71B24"/>
    <w:rsid w:val="00D7720A"/>
    <w:rsid w:val="00D82F0D"/>
    <w:rsid w:val="00DC79CF"/>
    <w:rsid w:val="00DF08F3"/>
    <w:rsid w:val="00DF0E08"/>
    <w:rsid w:val="00DF66E0"/>
    <w:rsid w:val="00E07530"/>
    <w:rsid w:val="00E134E0"/>
    <w:rsid w:val="00E16596"/>
    <w:rsid w:val="00E1673B"/>
    <w:rsid w:val="00E26190"/>
    <w:rsid w:val="00E30675"/>
    <w:rsid w:val="00E31AA6"/>
    <w:rsid w:val="00E366FB"/>
    <w:rsid w:val="00E368B6"/>
    <w:rsid w:val="00E42E75"/>
    <w:rsid w:val="00E47C29"/>
    <w:rsid w:val="00E52732"/>
    <w:rsid w:val="00E804A1"/>
    <w:rsid w:val="00E94931"/>
    <w:rsid w:val="00EA02A3"/>
    <w:rsid w:val="00EB216E"/>
    <w:rsid w:val="00EB70CC"/>
    <w:rsid w:val="00EF38A5"/>
    <w:rsid w:val="00EF4FA8"/>
    <w:rsid w:val="00F02403"/>
    <w:rsid w:val="00F217B8"/>
    <w:rsid w:val="00F223AA"/>
    <w:rsid w:val="00F2466F"/>
    <w:rsid w:val="00F26037"/>
    <w:rsid w:val="00F3001B"/>
    <w:rsid w:val="00F30228"/>
    <w:rsid w:val="00F342C4"/>
    <w:rsid w:val="00F37AF5"/>
    <w:rsid w:val="00F51459"/>
    <w:rsid w:val="00F53756"/>
    <w:rsid w:val="00F579DF"/>
    <w:rsid w:val="00F77FF8"/>
    <w:rsid w:val="00FA080C"/>
    <w:rsid w:val="00FA0F12"/>
    <w:rsid w:val="00FB52C4"/>
    <w:rsid w:val="00FC6233"/>
    <w:rsid w:val="00FD09AD"/>
    <w:rsid w:val="00FD268F"/>
    <w:rsid w:val="00FF0369"/>
    <w:rsid w:val="00FF2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80E4C"/>
  <w15:chartTrackingRefBased/>
  <w15:docId w15:val="{10423112-7F0C-45F4-9496-0DCCDEA59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216D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7D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7D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7D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7D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7D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7D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7D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7D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7D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7D5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7D5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7D58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7D58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7D58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7D58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7D58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7D58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7D58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507D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7D58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7D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7D58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507D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7D58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507D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7D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7D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7D58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507D58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FB52C4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Revision">
    <w:name w:val="Revision"/>
    <w:hidden/>
    <w:uiPriority w:val="99"/>
    <w:semiHidden/>
    <w:rsid w:val="002E39B4"/>
    <w:pPr>
      <w:spacing w:after="0" w:line="240" w:lineRule="auto"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Dingli</dc:creator>
  <cp:keywords/>
  <dc:description/>
  <cp:lastModifiedBy>Mark Dingli</cp:lastModifiedBy>
  <cp:revision>265</cp:revision>
  <dcterms:created xsi:type="dcterms:W3CDTF">2024-03-24T11:39:00Z</dcterms:created>
  <dcterms:modified xsi:type="dcterms:W3CDTF">2024-03-28T12:35:00Z</dcterms:modified>
</cp:coreProperties>
</file>